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20"/>
          <w:szCs w:val="20"/>
        </w:rPr>
        <w:t> </w:t>
      </w:r>
      <w:bookmarkStart w:id="0" w:name="_GoBack"/>
      <w:bookmarkEnd w:id="0"/>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As the duly authorized representative of the applicant, I certify, to the best of my knowledge and belief, that the applicant:</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Has the legal authority to apply for federal assistance, and the institutional, managerial, and financial capability (including funds sufficient to pay the non-federal share of project costs) to ensure proper planning, management, and completion of the project described in this application.</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give the awarding agency, the Comptroller General of the United States, and if appropriate, the state, through any authorized representative, access to and the right to examine all records, books, papers, or documents related to the award; and will establish a proper accounting system in accordance with generally accepted accounting standards or agency directives.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establish safeguards to prohibit employees from using their position for a purpose that constitutes or presents the appearance of personal or organizational conflict of interest, or personal gain.</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initiate and complete the work within the applicable time frame after receipt of approval of the awarding agency.</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Intergovernmental Personnel Act of 1970 (42 U.S.C. 4728-4763) relating to prescribed standards for merit systems for programs funded under one of the nineteen statutes or regulations specified in Appendix A of OPM’s Standards for a Merit System of Personnel Administration (5 CFR 900, Subpart F).</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all federal statutes relating to nondiscrimination. These include but are not limited to: Title VI of the Civil Rights Act of 1964 (P.L. 88-352) which prohibits discrimination on the basis of race, color, or national origin; (b) Title IX of the Education Amendments of 1972, as amended (20 U.S.C. 1681-1683, and 1685-1686). which prohibits discrimination on the basis of sex; (c) Section 504 of the Rehabilitation Act of 1973, as amended (29 U.S.C. 794), which prohibits discrimination on the basis of disability (d) The Age Discrimination Act of 1975, as amended (42 U.S.C. 6101-6107), which prohibits discrimination on the basis of age; (e) The Drug Abuse Office and Treatment Act of 1972 (P.L. 92-255), as amended, relating to nondiscrimination on the basis of drug abuse; (f) The Comprehensive Alcohol Abuse and Alcoholism Prevention, Treatment and Rehabilitation Act of 1970 (P.L. 91-616), as amended, relating to nondiscrimination on the basis of alcohol abuse or alcoholism; (g) sections 523 and 527 of the Public Health Service Act of 1912 (42 U.S.C. 290dd-3 and 290ee-3), as amended, relating to confidentiality of alcohol and drug abuse patient records; (h) Title VIII of the Civil Rights Act of 1968 (42 U.S.C. 3601 et seq.), as amended, relating to nondiscrimination in the sale, rental or financing of housing; (</w:t>
      </w:r>
      <w:proofErr w:type="spellStart"/>
      <w:r w:rsidRPr="00750A1F">
        <w:rPr>
          <w:rFonts w:ascii="Times New Roman" w:eastAsia="Times New Roman" w:hAnsi="Times New Roman" w:cs="Times New Roman"/>
          <w:color w:val="000000"/>
          <w:sz w:val="18"/>
          <w:szCs w:val="18"/>
        </w:rPr>
        <w:t>i</w:t>
      </w:r>
      <w:proofErr w:type="spellEnd"/>
      <w:r w:rsidRPr="00750A1F">
        <w:rPr>
          <w:rFonts w:ascii="Times New Roman" w:eastAsia="Times New Roman" w:hAnsi="Times New Roman" w:cs="Times New Roman"/>
          <w:color w:val="000000"/>
          <w:sz w:val="18"/>
          <w:szCs w:val="18"/>
        </w:rPr>
        <w:t>) any other nondiscrimination provisions in the National and Community Service Act of 1990, as amended; and (j) the requirements of any other nondiscrimination statute(s) which may apply to the application.</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or has already complied, with the requirements of Titles II and III of the Uniform Relocation Assistance and Real Property Acquisition Policies Act of 1970 (P.L. 91-646) which provide for fair and equitable treatment of persons displaced or whose property is acquired as a result of federal or federally assisted programs. These requirements apply to all interests in real property acquired for project purposes regardless of federal participation in purchases.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provisions of the Hatch Act (5 U.S.C. 1501-1508 and 7324-7328) which limit the political activities of employees whose principal employment activities are funded in whole or in part with Federal funds.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as applicable, with the provisions of the Davis-Bacon Act (40 U.S.C 276a and 276a-77), the Copeland Act (40 U.S.C 276c and 18 U.S.C. 874), and the Contract Work Hours and Safety Standards Act (40 U.S.C. 327-333), regarding labor standards for Federally assisted construction sub-agreements.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if applicable, with flood insurance purchase requirements of Section 102(a) of the Flood Disaster Protection Act of 1973 (P.L. 93-234) which requires the recipients in a special flood hazard area to participate in the program and to purchase flood insurance if the total cost of insurable construction and acquisition is $10,000 or more.</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environmental standards which may be prescribed pursuant to the following: (a) institution of environmental quality control measures under the National Environmental Policy Act of 1969 (P.L. 91-190) and Executive Order (EO) 11514; (b) notification of violating facilities pursuant to EO 11738; (c) protection of wetlands pursuant to EO 11990; (d) evaluation of flood hazards in floodplains in accordance with EO 11988; (e) assurance of project consistency with the approved state management program developed under the Coastal Zone Management Act of 1972 (16 U.S.C 1451 et seq.); (f) conformity of federal actions to State (Clean Air) Implementation Plans under Section 176(c) of the Clean Air Act of 1955, as amended (42 U.S.C. 7401 et seq.); (g) protection of underground sources of drinking water under the Safe Drinking Water Act of 1974, as amended (P.L. 93-523); and (h) protection of endangered species under the Endangered Species Act of 1973, as amended (P.L. 93-205).</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Wild and Scenic Rivers Act of 1968 (16 U.S.C 1271 et seq.) related to protecting components or potential components of the national wild and scenic rivers system.</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lastRenderedPageBreak/>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assist the awarding agency in assuring compliance with Section 106 of the National Historic Preservation Act of 1966, as amended (16 U.S.C. 470), EO 11593 (identification and protection of historic properties), and the Archaeological and Historic Preservation Act of 1974 (16U.S.C. 469a-l et seq.).</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P.L. 93-348 regarding the protection of human subjects involved in research, development, and related activities supported by this award of assistance.</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Laboratory Animal Welfare Act of 1966 (P.L. 89-544, as amended, 7 U.S.C. 2131 et seq.) pertaining to the care, handling, and treatment of warm blooded animals held for research, teaching, or other activities supported by this award of assistance.</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Lead-Based Paint Poisoning Prevention Act (42 U.S.C. §§ 4801 et seq.) which prohibits the use of lead based paint in construction or rehabilitation of residence structures.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cause to be performed the required financial and compliance audits in accordance with the Single Audit Act of 1984, as amended, and OMB Circular A-133, Audits of States, Local Governments, and Non-Profit Organizations.</w:t>
      </w:r>
    </w:p>
    <w:p w:rsidR="00750A1F" w:rsidRPr="00750A1F" w:rsidRDefault="00750A1F" w:rsidP="00750A1F">
      <w:pPr>
        <w:spacing w:before="120"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all applicable requirements of all other Federal laws, executive orders, regulations, application guidelines, and policies governing this program.</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27"/>
          <w:szCs w:val="27"/>
        </w:rPr>
        <w:t> </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b/>
          <w:bCs/>
          <w:color w:val="000000"/>
        </w:rPr>
        <w:t>For AmeriCorps State and National Applicants ONLY</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b/>
          <w:bCs/>
          <w:color w:val="000000"/>
        </w:rPr>
        <w:t> </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i/>
          <w:iCs/>
          <w:color w:val="000000"/>
          <w:sz w:val="18"/>
          <w:szCs w:val="18"/>
        </w:rPr>
        <w:t>If you are not applying for a grant through AmeriCorps*State and National, you may ignore this section.</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27"/>
          <w:szCs w:val="27"/>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all rules regarding prohibited activities, including those stated in applicable Notice, grant provisions, and program regulations, and will ensure that no assistance made available by the Corporation will be used to support any such prohibited activities.</w:t>
      </w:r>
    </w:p>
    <w:p w:rsidR="00750A1F" w:rsidRPr="00750A1F" w:rsidRDefault="00750A1F" w:rsidP="00750A1F">
      <w:pPr>
        <w:spacing w:after="0" w:line="240" w:lineRule="auto"/>
        <w:ind w:left="360"/>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nondiscrimination provisions in the national service laws, which provide that an individual with responsibility for the operation of a project or program that receives assistance under the national service laws shall not discriminate against a participant in, or member of the staff of, such project or program on the basis of race, color, national origin, sex, age, political affiliation, disability, or on the basis of religion.  (NOTE: the prohibition on religious discrimination does not apply to the employment of any staff member paid with non-Corporation funds or paid with Corporation funds but employed with the organization operating the project prior to or on the date the grant was awarded.  If your organization is a faith-based organization that makes hiring decisions on the basis of religious belief, your organization may be entitled, under the Religious Freedom Restoration Act, 42 U.S.C. § 2000bb, to receive federal funds and yet maintain that hiring practice, even though the national service legislation includes a restriction on religious discrimination in employment of staff hired to work on a Corporation-funded project and paid with Corporation grant funds.  (42 U.S.C. §§ 5057(c) and 12635(c)).  For the circumstances under which this may occur, please see the document “</w:t>
      </w:r>
      <w:bookmarkStart w:id="1" w:name="OLE_LINK2"/>
      <w:bookmarkStart w:id="2" w:name="OLE_LINK1"/>
      <w:bookmarkEnd w:id="1"/>
      <w:r w:rsidRPr="00750A1F">
        <w:rPr>
          <w:rFonts w:ascii="Times New Roman" w:eastAsia="Times New Roman" w:hAnsi="Times New Roman" w:cs="Times New Roman"/>
          <w:color w:val="000000"/>
          <w:sz w:val="18"/>
          <w:szCs w:val="18"/>
        </w:rPr>
        <w:t>Effect of the Religious Freedom Restoration Act on Faith-Based Applicants for Grants</w:t>
      </w:r>
      <w:bookmarkEnd w:id="2"/>
      <w:r w:rsidRPr="00750A1F">
        <w:rPr>
          <w:rFonts w:ascii="Times New Roman" w:eastAsia="Times New Roman" w:hAnsi="Times New Roman" w:cs="Times New Roman"/>
          <w:color w:val="000000"/>
          <w:sz w:val="18"/>
          <w:szCs w:val="18"/>
        </w:rPr>
        <w:t>” on the Corporation’s website at: </w:t>
      </w:r>
      <w:ins w:id="3" w:author="Author">
        <w:r w:rsidRPr="00750A1F">
          <w:rPr>
            <w:rFonts w:ascii="Times New Roman" w:eastAsia="Times New Roman" w:hAnsi="Times New Roman" w:cs="Times New Roman"/>
            <w:color w:val="008080"/>
            <w:sz w:val="18"/>
            <w:szCs w:val="18"/>
          </w:rPr>
          <w:fldChar w:fldCharType="begin"/>
        </w:r>
        <w:r w:rsidRPr="00750A1F">
          <w:rPr>
            <w:rFonts w:ascii="Times New Roman" w:eastAsia="Times New Roman" w:hAnsi="Times New Roman" w:cs="Times New Roman"/>
            <w:color w:val="008080"/>
            <w:sz w:val="18"/>
            <w:szCs w:val="18"/>
          </w:rPr>
          <w:instrText xml:space="preserve"> HYPERLINK "http://www.usdoj.gov/archive/fbci/effect-rfra.pdf" </w:instrText>
        </w:r>
        <w:r w:rsidRPr="00750A1F">
          <w:rPr>
            <w:rFonts w:ascii="Times New Roman" w:eastAsia="Times New Roman" w:hAnsi="Times New Roman" w:cs="Times New Roman"/>
            <w:color w:val="008080"/>
            <w:sz w:val="18"/>
            <w:szCs w:val="18"/>
          </w:rPr>
          <w:fldChar w:fldCharType="separate"/>
        </w:r>
        <w:r w:rsidRPr="00750A1F">
          <w:rPr>
            <w:rFonts w:ascii="Times New Roman" w:eastAsia="Times New Roman" w:hAnsi="Times New Roman" w:cs="Times New Roman"/>
            <w:color w:val="800080"/>
            <w:sz w:val="18"/>
            <w:szCs w:val="18"/>
            <w:u w:val="single"/>
          </w:rPr>
          <w:t>http://www.usdoj.gov/archive/fbci/effect-rfra.pdf</w:t>
        </w:r>
        <w:r w:rsidRPr="00750A1F">
          <w:rPr>
            <w:rFonts w:ascii="Times New Roman" w:eastAsia="Times New Roman" w:hAnsi="Times New Roman" w:cs="Times New Roman"/>
            <w:color w:val="008080"/>
            <w:sz w:val="18"/>
            <w:szCs w:val="18"/>
          </w:rPr>
          <w:fldChar w:fldCharType="end"/>
        </w:r>
      </w:ins>
      <w:r w:rsidRPr="00750A1F">
        <w:rPr>
          <w:rFonts w:ascii="Times New Roman" w:eastAsia="Times New Roman" w:hAnsi="Times New Roman" w:cs="Times New Roman"/>
          <w:color w:val="0000FF"/>
          <w:sz w:val="18"/>
          <w:szCs w:val="18"/>
        </w:rPr>
        <w:t>.</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all other federal statutes relating to nondiscrimination, including any self-evaluation requirements.  These include but are not limited to: (a)Title VI of the Civil Rights Act of 1964 (P.L. 88-352) which prohibits discrimination on the basis of race, color, or national origin; (b) Title IX of the Education Amendments of 1972, as amended (20 U.S.C. 1681-1683, and 1685-1686). which prohibits discrimination on the basis of sex; (c) Section 504 of the Rehabilitation Act of 1973, as amended (29 U.S.C. 794), which prohibits discrimination on the basis of handicaps (d) The Age Discrimination Act of 1975, as amended (42 U.S.C. 6101-6107), which prohibits discrimination on the basis of age; (e) The Drug Abuse Office and Treatment Act of 1972 (P.L. 92-255), as amended, relating to nondiscrimination on the basis of drug abuse; (f) The Comprehensive Alcohol Abuse and Alcoholism Prevention, Treatment and Rehabilitation Act of 1970 (P.L. 91-616), as amended, relating to nondiscrimination on the basis of alcohol abuse or alcoholism; (g) sections 523 and 527 of the Public Health Service Act of 1912 (42 U.S.C. 290 dd-3 and 290 ee-3),as amended, relating to confidentiality of alcohol and drug abuse patient records; (h) Title VIII of the Civil Rights Act of 1968 (42 U.S.C. 3601 et seq.), as amended, relating to nondiscrimination in the sale, rental or financing of housing; and (</w:t>
      </w:r>
      <w:proofErr w:type="spellStart"/>
      <w:r w:rsidRPr="00750A1F">
        <w:rPr>
          <w:rFonts w:ascii="Times New Roman" w:eastAsia="Times New Roman" w:hAnsi="Times New Roman" w:cs="Times New Roman"/>
          <w:color w:val="000000"/>
          <w:sz w:val="18"/>
          <w:szCs w:val="18"/>
        </w:rPr>
        <w:t>i</w:t>
      </w:r>
      <w:proofErr w:type="spellEnd"/>
      <w:r w:rsidRPr="00750A1F">
        <w:rPr>
          <w:rFonts w:ascii="Times New Roman" w:eastAsia="Times New Roman" w:hAnsi="Times New Roman" w:cs="Times New Roman"/>
          <w:color w:val="000000"/>
          <w:sz w:val="18"/>
          <w:szCs w:val="18"/>
        </w:rPr>
        <w:t>) the requirements of any other nondiscrimination statute(s) which may apply to the application.</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provide, in the design, recruitment, and operation of any AmeriCorps program, for broad-based input from – (1) the community served,</w:t>
      </w:r>
      <w:r w:rsidRPr="00750A1F">
        <w:rPr>
          <w:rFonts w:ascii="Times New Roman" w:eastAsia="Times New Roman" w:hAnsi="Times New Roman" w:cs="Times New Roman"/>
          <w:color w:val="000000"/>
          <w:sz w:val="27"/>
          <w:szCs w:val="27"/>
        </w:rPr>
        <w:t> </w:t>
      </w:r>
      <w:r w:rsidRPr="00750A1F">
        <w:rPr>
          <w:rFonts w:ascii="Times New Roman" w:eastAsia="Times New Roman" w:hAnsi="Times New Roman" w:cs="Times New Roman"/>
          <w:color w:val="000000"/>
          <w:sz w:val="18"/>
          <w:szCs w:val="18"/>
        </w:rPr>
        <w:t>the municipality and government of the county (if appropriate) in which the community is located, and potential participants in the program; and (2) community-based agencies with a demonstrated record of experience in providing services and local labor organizations representing employees of service sponsors, if these entities exist in the area to be served by the program;</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lastRenderedPageBreak/>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 xml:space="preserve">Will, prior to the placement of participants, consult with the appropriate local labor organization, if any, representing employees in the area who are engaged in the same or similar work as that proposed to be carried out by an AmeriCorps program, to ensure compliance with the </w:t>
      </w:r>
      <w:proofErr w:type="spellStart"/>
      <w:r w:rsidRPr="00750A1F">
        <w:rPr>
          <w:rFonts w:ascii="Times New Roman" w:eastAsia="Times New Roman" w:hAnsi="Times New Roman" w:cs="Times New Roman"/>
          <w:color w:val="000000"/>
          <w:sz w:val="18"/>
          <w:szCs w:val="18"/>
        </w:rPr>
        <w:t>nondisplacement</w:t>
      </w:r>
      <w:proofErr w:type="spellEnd"/>
      <w:r w:rsidRPr="00750A1F">
        <w:rPr>
          <w:rFonts w:ascii="Times New Roman" w:eastAsia="Times New Roman" w:hAnsi="Times New Roman" w:cs="Times New Roman"/>
          <w:color w:val="000000"/>
          <w:sz w:val="18"/>
          <w:szCs w:val="18"/>
        </w:rPr>
        <w:t xml:space="preserve"> requirements specified in section 177 of the NCSA;</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in the case of an AmeriCorps program that is not funded through a State, consult with and coordinate activities with the State Commission for the state in which the program operates.</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ensure that any national service program carried out by the applicant using assistance provided under section 121 of the National and Community Service Act of 1990 and any national service program supported by a grant made by the applicant using such assistance will address unmet human, educational, environmental, or public safety needs through services that provide a direct benefit to the community in which the service is performed;</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 xml:space="preserve">Will comply with the </w:t>
      </w:r>
      <w:proofErr w:type="spellStart"/>
      <w:r w:rsidRPr="00750A1F">
        <w:rPr>
          <w:rFonts w:ascii="Times New Roman" w:eastAsia="Times New Roman" w:hAnsi="Times New Roman" w:cs="Times New Roman"/>
          <w:color w:val="000000"/>
          <w:sz w:val="18"/>
          <w:szCs w:val="18"/>
        </w:rPr>
        <w:t>nonduplication</w:t>
      </w:r>
      <w:proofErr w:type="spellEnd"/>
      <w:r w:rsidRPr="00750A1F">
        <w:rPr>
          <w:rFonts w:ascii="Times New Roman" w:eastAsia="Times New Roman" w:hAnsi="Times New Roman" w:cs="Times New Roman"/>
          <w:color w:val="000000"/>
          <w:sz w:val="18"/>
          <w:szCs w:val="18"/>
        </w:rPr>
        <w:t xml:space="preserve"> and </w:t>
      </w:r>
      <w:proofErr w:type="spellStart"/>
      <w:r w:rsidRPr="00750A1F">
        <w:rPr>
          <w:rFonts w:ascii="Times New Roman" w:eastAsia="Times New Roman" w:hAnsi="Times New Roman" w:cs="Times New Roman"/>
          <w:color w:val="000000"/>
          <w:sz w:val="18"/>
          <w:szCs w:val="18"/>
        </w:rPr>
        <w:t>nondisplacement</w:t>
      </w:r>
      <w:proofErr w:type="spellEnd"/>
      <w:r w:rsidRPr="00750A1F">
        <w:rPr>
          <w:rFonts w:ascii="Times New Roman" w:eastAsia="Times New Roman" w:hAnsi="Times New Roman" w:cs="Times New Roman"/>
          <w:color w:val="000000"/>
          <w:sz w:val="18"/>
          <w:szCs w:val="18"/>
        </w:rPr>
        <w:t xml:space="preserve"> requirements set out in section 177 of the National and Community Service Act of 1990, and in the Corporation’s regulations at § 2540.100;</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comply with the grievance procedure requirements as set out in section 176(f) of the National and Community Service Act of 1990 and in the Corporation’s regulations at 45 CFR § 2540.230;</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provide participants in the national service program with the training, skills, and knowledge necessary for the projects that participants are called upon to perform;</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provide support services to participants, such as information regarding G.E.D. attainment and post-service employment, and, if appropriate, opportunities for participants to reflect on their service experiences;</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arrange for an independent evaluation of any national service program carried out using assistance provided to the applicant under section 121 of the National and Community Service Act of 1990 or, with the approval of the Corporation, conduct an internal evaluation of the program;</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apply measurable performance goals and evaluation methods, which are to be used as part of such evaluation to determine the program’s impact on communities and persons served by the program, on participants who take part in the projects, and in other such areas as required by the Corporation;</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Will ensure the provision of a living allowance and other benefits to participants as required by the Corporation;</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Has not violated a Federal criminal statute;</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 xml:space="preserve">If a state applicant, will ensure that the State </w:t>
      </w:r>
      <w:proofErr w:type="spellStart"/>
      <w:r w:rsidRPr="00750A1F">
        <w:rPr>
          <w:rFonts w:ascii="Times New Roman" w:eastAsia="Times New Roman" w:hAnsi="Times New Roman" w:cs="Times New Roman"/>
          <w:color w:val="000000"/>
          <w:sz w:val="18"/>
          <w:szCs w:val="18"/>
        </w:rPr>
        <w:t>subgrants</w:t>
      </w:r>
      <w:proofErr w:type="spellEnd"/>
      <w:r w:rsidRPr="00750A1F">
        <w:rPr>
          <w:rFonts w:ascii="Times New Roman" w:eastAsia="Times New Roman" w:hAnsi="Times New Roman" w:cs="Times New Roman"/>
          <w:color w:val="000000"/>
          <w:sz w:val="18"/>
          <w:szCs w:val="18"/>
        </w:rPr>
        <w:t xml:space="preserve"> will be used to support national service programs selected by the State on a competitive basis;</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If a state applicant, will seek to ensure an equitable allocation within the State of assistance and approved national service positions, taking into consideration such factors as the locations of the programs, population density, and economic distress;</w:t>
      </w:r>
    </w:p>
    <w:p w:rsidR="00750A1F" w:rsidRPr="00750A1F" w:rsidRDefault="00750A1F" w:rsidP="00750A1F">
      <w:pPr>
        <w:spacing w:after="0" w:line="240" w:lineRule="auto"/>
        <w:rPr>
          <w:rFonts w:ascii="Times New Roman" w:eastAsia="Times New Roman" w:hAnsi="Times New Roman" w:cs="Times New Roman"/>
          <w:color w:val="000000"/>
          <w:sz w:val="27"/>
          <w:szCs w:val="27"/>
        </w:rPr>
      </w:pPr>
      <w:r w:rsidRPr="00750A1F">
        <w:rPr>
          <w:rFonts w:ascii="Times New Roman" w:eastAsia="Times New Roman" w:hAnsi="Times New Roman" w:cs="Times New Roman"/>
          <w:color w:val="000000"/>
          <w:sz w:val="18"/>
          <w:szCs w:val="18"/>
        </w:rPr>
        <w:t> </w:t>
      </w:r>
    </w:p>
    <w:p w:rsidR="00750A1F" w:rsidRPr="00750A1F" w:rsidRDefault="00750A1F" w:rsidP="00750A1F">
      <w:pPr>
        <w:spacing w:after="0" w:line="240" w:lineRule="auto"/>
        <w:ind w:left="720" w:hanging="360"/>
        <w:rPr>
          <w:rFonts w:ascii="Times New Roman" w:eastAsia="Times New Roman" w:hAnsi="Times New Roman" w:cs="Times New Roman"/>
          <w:color w:val="000000"/>
          <w:sz w:val="27"/>
          <w:szCs w:val="27"/>
        </w:rPr>
      </w:pPr>
      <w:r w:rsidRPr="00750A1F">
        <w:rPr>
          <w:rFonts w:ascii="Symbol" w:eastAsia="Times New Roman" w:hAnsi="Symbol" w:cs="Times New Roman"/>
          <w:color w:val="000000"/>
          <w:sz w:val="18"/>
          <w:szCs w:val="18"/>
        </w:rPr>
        <w:t></w:t>
      </w:r>
      <w:r w:rsidRPr="00750A1F">
        <w:rPr>
          <w:rFonts w:ascii="Times New Roman" w:eastAsia="Times New Roman" w:hAnsi="Times New Roman" w:cs="Times New Roman"/>
          <w:color w:val="000000"/>
          <w:sz w:val="14"/>
          <w:szCs w:val="14"/>
        </w:rPr>
        <w:t>          </w:t>
      </w:r>
      <w:r w:rsidRPr="00750A1F">
        <w:rPr>
          <w:rFonts w:ascii="Times New Roman" w:eastAsia="Times New Roman" w:hAnsi="Times New Roman" w:cs="Times New Roman"/>
          <w:color w:val="000000"/>
          <w:sz w:val="18"/>
          <w:szCs w:val="18"/>
        </w:rPr>
        <w:t>If a state applicant, will ensure that not less than 60% of the assistance will be used to make grants to support national service programs other than those carried out by a State agency, unless the Corporation approves otherwise.</w:t>
      </w:r>
    </w:p>
    <w:p w:rsidR="00717C5E" w:rsidRPr="00750A1F" w:rsidRDefault="00750A1F" w:rsidP="00750A1F"/>
    <w:sectPr w:rsidR="00717C5E" w:rsidRPr="0075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1F"/>
    <w:rsid w:val="003912C1"/>
    <w:rsid w:val="005173FD"/>
    <w:rsid w:val="0075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C6AED-DB77-4092-B3AF-89164124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0A1F"/>
  </w:style>
  <w:style w:type="character" w:customStyle="1" w:styleId="grame">
    <w:name w:val="grame"/>
    <w:basedOn w:val="DefaultParagraphFont"/>
    <w:rsid w:val="00750A1F"/>
  </w:style>
  <w:style w:type="character" w:customStyle="1" w:styleId="msoins0">
    <w:name w:val="msoins"/>
    <w:basedOn w:val="DefaultParagraphFont"/>
    <w:rsid w:val="00750A1F"/>
  </w:style>
  <w:style w:type="character" w:styleId="Hyperlink">
    <w:name w:val="Hyperlink"/>
    <w:basedOn w:val="DefaultParagraphFont"/>
    <w:uiPriority w:val="99"/>
    <w:semiHidden/>
    <w:unhideWhenUsed/>
    <w:rsid w:val="00750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Abul-Hawa Khalid</dc:creator>
  <cp:keywords/>
  <dc:description/>
  <cp:lastModifiedBy>Abul-Hawa Khalid</cp:lastModifiedBy>
  <cp:revision>1</cp:revision>
  <dcterms:created xsi:type="dcterms:W3CDTF">2016-05-24T11:13:00Z</dcterms:created>
  <dcterms:modified xsi:type="dcterms:W3CDTF">2016-05-24T11:13:00Z</dcterms:modified>
</cp:coreProperties>
</file>